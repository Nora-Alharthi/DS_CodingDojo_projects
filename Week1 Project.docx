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66A24" w:rsidR="007C1EA4" w:rsidP="00C55970" w:rsidRDefault="00A667EF" w14:paraId="00359EFB" w14:textId="06273641">
      <w:pPr>
        <w:jc w:val="center"/>
        <w:rPr>
          <w:b/>
          <w:bCs/>
          <w:sz w:val="28"/>
          <w:szCs w:val="28"/>
        </w:rPr>
      </w:pPr>
      <w:r w:rsidRPr="00A66A24">
        <w:rPr>
          <w:b/>
          <w:bCs/>
          <w:sz w:val="28"/>
          <w:szCs w:val="28"/>
        </w:rPr>
        <w:t xml:space="preserve">Introduction to Database </w:t>
      </w:r>
      <w:r w:rsidRPr="00A66A24" w:rsidR="007C1EA4">
        <w:rPr>
          <w:b/>
          <w:bCs/>
          <w:sz w:val="28"/>
          <w:szCs w:val="28"/>
        </w:rPr>
        <w:t>Science</w:t>
      </w:r>
    </w:p>
    <w:p w:rsidRPr="003C4925" w:rsidR="007C1EA4" w:rsidP="00A66A24" w:rsidRDefault="009F62A7" w14:paraId="152EED07" w14:textId="216F2E0F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A66A24">
        <w:rPr>
          <w:b/>
          <w:bCs/>
          <w:color w:val="808080" w:themeColor="background1" w:themeShade="80"/>
          <w:sz w:val="28"/>
          <w:szCs w:val="28"/>
        </w:rPr>
        <w:t>Week-1 Project Presentation</w:t>
      </w:r>
    </w:p>
    <w:p w:rsidRPr="00A66A24" w:rsidR="009F62A7" w:rsidP="00647B1E" w:rsidRDefault="009F62A7" w14:paraId="4146C8C5" w14:textId="77777777">
      <w:pPr>
        <w:rPr>
          <w:b/>
          <w:bCs/>
          <w:sz w:val="28"/>
          <w:szCs w:val="28"/>
        </w:rPr>
      </w:pPr>
    </w:p>
    <w:p w:rsidRPr="003C4925" w:rsidR="009F62A7" w:rsidP="00C55970" w:rsidRDefault="009F62A7" w14:paraId="79DD9531" w14:textId="7834081E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Introduce your company</w:t>
      </w:r>
    </w:p>
    <w:p w:rsidR="009F62A7" w:rsidP="3A0DC0B4" w:rsidRDefault="009F62A7" w14:paraId="7F28606E" w14:textId="4ED0E373" w14:noSpellErr="1">
      <w:pPr>
        <w:pStyle w:val="ListParagraph"/>
        <w:numPr>
          <w:ilvl w:val="0"/>
          <w:numId w:val="5"/>
        </w:numPr>
        <w:ind w:left="720"/>
        <w:rPr>
          <w:ins w:author="sara aldubaie" w:date="2021-04-02T21:41:22Z" w:id="994381456"/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Name</w:t>
      </w:r>
    </w:p>
    <w:p w:rsidR="541B1893" w:rsidP="3A0DC0B4" w:rsidRDefault="541B1893" w14:paraId="6C3417C5" w14:textId="7D72E7B1">
      <w:pPr>
        <w:pStyle w:val="Normal"/>
        <w:ind w:left="0"/>
        <w:rPr>
          <w:b w:val="1"/>
          <w:bCs w:val="1"/>
          <w:sz w:val="28"/>
          <w:szCs w:val="28"/>
        </w:rPr>
        <w:pPrChange w:author="sara aldubaie" w:date="2021-04-02T21:41:23Z">
          <w:pPr>
            <w:pStyle w:val="ListParagraph"/>
            <w:numPr>
              <w:ilvl w:val="0"/>
              <w:numId w:val="5"/>
            </w:numPr>
            <w:ind w:left="720"/>
          </w:pPr>
        </w:pPrChange>
      </w:pPr>
      <w:ins w:author="sara aldubaie" w:date="2021-04-02T21:41:43Z" w:id="1922221510">
        <w:r w:rsidRPr="3A0DC0B4" w:rsidR="3A0DC0B4">
          <w:rPr>
            <w:b w:val="1"/>
            <w:bCs w:val="1"/>
            <w:sz w:val="28"/>
            <w:szCs w:val="28"/>
          </w:rPr>
          <w:t xml:space="preserve">Power puff pets </w:t>
        </w:r>
        <w:r w:rsidRPr="3A0DC0B4" w:rsidR="3A0DC0B4">
          <w:rPr>
            <w:b w:val="1"/>
            <w:bCs w:val="1"/>
            <w:sz w:val="28"/>
            <w:szCs w:val="28"/>
          </w:rPr>
          <w:t xml:space="preserve"> </w:t>
        </w:r>
      </w:ins>
    </w:p>
    <w:p w:rsidR="005600E7" w:rsidP="3A0DC0B4" w:rsidRDefault="005600E7" w14:paraId="3EB2904A" w14:textId="4878A759">
      <w:pPr>
        <w:pStyle w:val="ListParagraph"/>
        <w:numPr>
          <w:ilvl w:val="0"/>
          <w:numId w:val="5"/>
        </w:numPr>
        <w:ind w:left="72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Mission and Vision [important marketing elements]</w:t>
      </w:r>
    </w:p>
    <w:p w:rsidR="006C0262" w:rsidP="006C0262" w:rsidRDefault="006C0262" w14:paraId="705D9413" w14:textId="4A99CA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Mission:</w:t>
      </w:r>
    </w:p>
    <w:p w:rsidR="00865E49" w:rsidP="00865E49" w:rsidRDefault="00865E49" w14:paraId="61248E50" w14:textId="28D02D9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Spread awareness (diet, </w:t>
      </w:r>
      <w:r w:rsidRPr="006C0262">
        <w:rPr>
          <w:sz w:val="20"/>
          <w:szCs w:val="20"/>
        </w:rPr>
        <w:t>spaying and neutering</w:t>
      </w:r>
      <w:r>
        <w:rPr>
          <w:sz w:val="20"/>
          <w:szCs w:val="20"/>
        </w:rPr>
        <w:t>, proper environment, health, etc.)</w:t>
      </w:r>
    </w:p>
    <w:p w:rsidR="00865E49" w:rsidP="00865E49" w:rsidRDefault="00865E49" w14:paraId="55717270" w14:textId="33B5AC89">
      <w:pPr>
        <w:pStyle w:val="ListParagraph"/>
        <w:rPr>
          <w:sz w:val="20"/>
          <w:szCs w:val="20"/>
        </w:rPr>
      </w:pPr>
      <w:r w:rsidRPr="541B1893" w:rsidR="541B1893">
        <w:rPr>
          <w:sz w:val="20"/>
          <w:szCs w:val="20"/>
        </w:rPr>
        <w:t>We provide high quality services and products to our customers</w:t>
      </w:r>
    </w:p>
    <w:p w:rsidR="541B1893" w:rsidP="3A0DC0B4" w:rsidRDefault="541B1893" w14:paraId="43B27794" w14:textId="4C2565F0">
      <w:pPr>
        <w:spacing w:line="257" w:lineRule="auto"/>
        <w:rPr>
          <w:ins w:author="sara aldubaie" w:date="2021-04-02T21:00:08.707Z" w:id="1564625780"/>
          <w:rFonts w:ascii="Calibri" w:hAnsi="Calibri" w:eastAsia="Calibri" w:cs="Calibri"/>
          <w:noProof w:val="0"/>
          <w:sz w:val="22"/>
          <w:szCs w:val="22"/>
          <w:lang w:val="en-US"/>
        </w:rPr>
        <w:pPrChange w:author="sara aldubaie" w:date="2021-04-02T21:00:08.674Z">
          <w:pPr/>
        </w:pPrChange>
      </w:pPr>
      <w:ins w:author="sara aldubaie" w:date="2021-04-02T21:00:08.707Z" w:id="1483320906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Our mission </w:t>
        </w:r>
      </w:ins>
    </w:p>
    <w:p w:rsidR="541B1893" w:rsidP="3A0DC0B4" w:rsidRDefault="541B1893" w14:paraId="3D913183" w14:textId="7F19161B">
      <w:pPr>
        <w:spacing w:line="257" w:lineRule="auto"/>
        <w:rPr>
          <w:ins w:author="sara aldubaie" w:date="2021-04-02T21:00:08.708Z" w:id="1956513993"/>
          <w:rFonts w:ascii="Calibri" w:hAnsi="Calibri" w:eastAsia="Calibri" w:cs="Calibri"/>
          <w:noProof w:val="0"/>
          <w:sz w:val="22"/>
          <w:szCs w:val="22"/>
          <w:lang w:val="en-US"/>
        </w:rPr>
        <w:pPrChange w:author="sara aldubaie" w:date="2021-04-02T21:00:08.697Z">
          <w:pPr/>
        </w:pPrChange>
      </w:pPr>
      <w:ins w:author="sara aldubaie" w:date="2021-04-02T21:00:08.708Z" w:id="2118851485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to raise awareness about how much pets’ lives matter by providing consultants to pets owners, and to provide an excellent high-quality services and pet care products. Our dedicated and professional staff will ensure a safe, fun, and nurturing environment for your pets while ensuring the best quality and personalized experience for you, and your pet.</w:t>
        </w:r>
      </w:ins>
    </w:p>
    <w:p w:rsidR="541B1893" w:rsidP="541B1893" w:rsidRDefault="541B1893" w14:paraId="60756676" w14:textId="30A22A60">
      <w:pPr>
        <w:pStyle w:val="ListParagraph"/>
        <w:rPr>
          <w:sz w:val="20"/>
          <w:szCs w:val="20"/>
        </w:rPr>
      </w:pPr>
    </w:p>
    <w:p w:rsidR="00865E49" w:rsidP="00865E49" w:rsidRDefault="00865E49" w14:paraId="312FC3CE" w14:textId="77777777">
      <w:pPr>
        <w:pStyle w:val="ListParagraph"/>
        <w:rPr>
          <w:sz w:val="20"/>
          <w:szCs w:val="20"/>
        </w:rPr>
      </w:pPr>
    </w:p>
    <w:p w:rsidRPr="00865E49" w:rsidR="00865E49" w:rsidP="00865E49" w:rsidRDefault="00865E49" w14:paraId="1A7529ED" w14:textId="59E3439C">
      <w:pPr>
        <w:pStyle w:val="ListParagraph"/>
        <w:rPr>
          <w:sz w:val="20"/>
          <w:szCs w:val="20"/>
        </w:rPr>
      </w:pPr>
      <w:r w:rsidRPr="00865E49">
        <w:rPr>
          <w:sz w:val="20"/>
          <w:szCs w:val="20"/>
        </w:rPr>
        <w:t>Mission statement questions look like:</w:t>
      </w:r>
    </w:p>
    <w:p w:rsidRPr="00865E49" w:rsidR="00865E49" w:rsidP="00865E49" w:rsidRDefault="00141A89" w14:paraId="25152E94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What do we do?</w:t>
      </w:r>
    </w:p>
    <w:p w:rsidRPr="00865E49" w:rsidR="00865E49" w:rsidP="00865E49" w:rsidRDefault="00141A89" w14:paraId="38A89931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Whom do we serve?</w:t>
      </w:r>
    </w:p>
    <w:p w:rsidRPr="006C0262" w:rsidR="00865E49" w:rsidP="00865E49" w:rsidRDefault="00141A89" w14:paraId="3709B3D5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How do we serve them?</w:t>
      </w:r>
    </w:p>
    <w:p w:rsidR="006C0262" w:rsidP="006C0262" w:rsidRDefault="006C0262" w14:paraId="0908AECC" w14:textId="77777777">
      <w:pPr>
        <w:pStyle w:val="ListParagraph"/>
        <w:rPr>
          <w:sz w:val="20"/>
          <w:szCs w:val="20"/>
        </w:rPr>
      </w:pPr>
    </w:p>
    <w:p w:rsidR="006C0262" w:rsidP="006C0262" w:rsidRDefault="006C0262" w14:paraId="46F7BDC7" w14:textId="527479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Vision:</w:t>
      </w:r>
    </w:p>
    <w:p w:rsidR="00865E49" w:rsidP="006C0262" w:rsidRDefault="00865E49" w14:paraId="596E3579" w14:textId="54D7ECF6" w14:noSpellErr="1">
      <w:pPr>
        <w:pStyle w:val="ListParagraph"/>
        <w:rPr>
          <w:ins w:author="sara aldubaie" w:date="2021-04-02T21:05:37.009Z" w:id="1025730283"/>
          <w:sz w:val="20"/>
          <w:szCs w:val="20"/>
        </w:rPr>
      </w:pPr>
      <w:r w:rsidRPr="3A0DC0B4" w:rsidR="3A0DC0B4">
        <w:rPr>
          <w:sz w:val="20"/>
          <w:szCs w:val="20"/>
        </w:rPr>
        <w:t xml:space="preserve">Encourage people to be more compassionate with animals, </w:t>
      </w:r>
    </w:p>
    <w:p w:rsidR="541B1893" w:rsidP="541B1893" w:rsidRDefault="541B1893" w14:paraId="3930C2FC" w14:textId="01E0E12F">
      <w:pPr>
        <w:pStyle w:val="Normal"/>
        <w:spacing w:line="257" w:lineRule="auto"/>
        <w:rPr>
          <w:ins w:author="sara aldubaie" w:date="2021-04-02T21:05:39Z" w:id="867846543"/>
          <w:rFonts w:ascii="Calibri" w:hAnsi="Calibri" w:eastAsia="Calibri" w:cs="Calibri"/>
          <w:noProof w:val="0"/>
          <w:sz w:val="22"/>
          <w:szCs w:val="22"/>
          <w:lang w:val="en-US"/>
        </w:rPr>
      </w:pPr>
      <w:ins w:author="sara aldubaie" w:date="2021-04-02T21:05:39Z" w:id="1550273146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To be the number one choice for pet owners</w:t>
        </w:r>
      </w:ins>
      <w:ins w:author="sara aldubaie" w:date="2021-04-02T21:41:58.937Z" w:id="1265069696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, </w:t>
        </w:r>
      </w:ins>
      <w:ins w:author="sara aldubaie" w:date="2021-04-02T21:55:21.108Z" w:id="1570684875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to make a </w:t>
        </w:r>
      </w:ins>
      <w:ins w:author="sara aldubaie" w:date="2021-04-02T21:54:57.544Z" w:id="437695876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world where every pet is happy, healthy, and safe</w:t>
        </w:r>
      </w:ins>
      <w:ins w:author="sara aldubaie" w:date="2021-04-02T21:55:45.075Z" w:id="1505787317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, and t</w:t>
        </w:r>
      </w:ins>
      <w:ins w:author="sara aldubaie" w:date="2021-04-02T21:56:48.741Z" w:id="1637068903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o</w:t>
        </w:r>
      </w:ins>
      <w:ins w:author="sara aldubaie" w:date="2021-04-02T21:55:45.075Z" w:id="339073175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</w:ins>
      <w:ins w:author="sara aldubaie" w:date="2021-04-02T21:56:59.98Z" w:id="595959309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provide the best </w:t>
        </w:r>
      </w:ins>
      <w:ins w:author="sara aldubaie" w:date="2021-04-02T21:57:29.208Z" w:id="503943939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quality</w:t>
        </w:r>
      </w:ins>
      <w:ins w:author="sara aldubaie" w:date="2021-04-02T21:56:59.98Z" w:id="1972116740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services</w:t>
        </w:r>
      </w:ins>
      <w:ins w:author="sara aldubaie" w:date="2021-04-02T21:57:18.47Z" w:id="540399972"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and products in our country</w:t>
        </w:r>
        <w:r w:rsidRPr="3A0DC0B4" w:rsidR="3A0DC0B4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. </w:t>
        </w:r>
      </w:ins>
    </w:p>
    <w:p w:rsidR="541B1893" w:rsidP="541B1893" w:rsidRDefault="541B1893" w14:paraId="6969C967" w14:textId="732D5241">
      <w:pPr>
        <w:pStyle w:val="ListParagraph"/>
        <w:rPr>
          <w:sz w:val="20"/>
          <w:szCs w:val="20"/>
        </w:rPr>
      </w:pPr>
    </w:p>
    <w:p w:rsidR="00865E49" w:rsidP="00865E49" w:rsidRDefault="00865E49" w14:paraId="16F07DD5" w14:textId="77777777">
      <w:pPr>
        <w:pStyle w:val="ListParagraph"/>
        <w:rPr>
          <w:sz w:val="20"/>
          <w:szCs w:val="20"/>
        </w:rPr>
      </w:pPr>
    </w:p>
    <w:p w:rsidRPr="00865E49" w:rsidR="00865E49" w:rsidP="00865E49" w:rsidRDefault="00865E49" w14:paraId="7AAA6A36" w14:textId="491737A5">
      <w:pPr>
        <w:pStyle w:val="ListParagraph"/>
        <w:rPr>
          <w:sz w:val="20"/>
          <w:szCs w:val="20"/>
        </w:rPr>
      </w:pPr>
      <w:r w:rsidRPr="00865E49">
        <w:rPr>
          <w:sz w:val="20"/>
          <w:szCs w:val="20"/>
        </w:rPr>
        <w:t>Vision statement questions look like:</w:t>
      </w:r>
    </w:p>
    <w:p w:rsidR="00865E49" w:rsidP="00865E49" w:rsidRDefault="00141A89" w14:paraId="0A44D3B7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What are our hopes and dreams?</w:t>
      </w:r>
    </w:p>
    <w:p w:rsidRPr="00865E49" w:rsidR="00141A89" w:rsidP="00865E49" w:rsidRDefault="00141A89" w14:paraId="181C0341" w14:textId="1AE2E70E">
      <w:pPr>
        <w:pStyle w:val="ListParagraph"/>
        <w:rPr>
          <w:sz w:val="20"/>
          <w:szCs w:val="20"/>
        </w:rPr>
      </w:pPr>
    </w:p>
    <w:p w:rsidR="00865E49" w:rsidP="00865E49" w:rsidRDefault="00141A89" w14:paraId="0D7AC516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What problem are we solving for the greater good?</w:t>
      </w:r>
    </w:p>
    <w:p w:rsidRPr="00865E49" w:rsidR="00141A89" w:rsidP="00865E49" w:rsidRDefault="00141A89" w14:paraId="229CB039" w14:textId="1EC9FAF7">
      <w:pPr>
        <w:pStyle w:val="ListParagraph"/>
        <w:rPr>
          <w:sz w:val="20"/>
          <w:szCs w:val="20"/>
        </w:rPr>
      </w:pPr>
    </w:p>
    <w:p w:rsidR="00865E49" w:rsidP="00865E49" w:rsidRDefault="00141A89" w14:paraId="39E799E9" w14:textId="777777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65E49" w:rsidR="00865E49">
        <w:rPr>
          <w:sz w:val="20"/>
          <w:szCs w:val="20"/>
        </w:rPr>
        <w:t>Who and what are we inspiring to change?</w:t>
      </w:r>
    </w:p>
    <w:p w:rsidR="00865E49" w:rsidP="00865E49" w:rsidRDefault="00865E49" w14:paraId="107A88C6" w14:textId="47DDD232">
      <w:pPr>
        <w:pStyle w:val="ListParagraph"/>
        <w:rPr>
          <w:sz w:val="20"/>
          <w:szCs w:val="20"/>
        </w:rPr>
      </w:pPr>
    </w:p>
    <w:p w:rsidR="00865E49" w:rsidP="00865E49" w:rsidRDefault="00865E49" w14:paraId="23D59FD5" w14:textId="77777777">
      <w:pPr>
        <w:pStyle w:val="ListParagraph"/>
        <w:rPr>
          <w:sz w:val="20"/>
          <w:szCs w:val="20"/>
        </w:rPr>
      </w:pPr>
    </w:p>
    <w:p w:rsidR="009F62A7" w:rsidP="3A0DC0B4" w:rsidRDefault="009F62A7" w14:paraId="6CE5B6DF" w14:textId="71864672">
      <w:pPr>
        <w:pStyle w:val="ListParagraph"/>
        <w:numPr>
          <w:ilvl w:val="0"/>
          <w:numId w:val="5"/>
        </w:numPr>
        <w:ind w:left="72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Service</w:t>
      </w: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 xml:space="preserve"> and/or product</w:t>
      </w: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 xml:space="preserve"> </w:t>
      </w:r>
    </w:p>
    <w:p w:rsidRPr="00807254" w:rsidR="002572A3" w:rsidP="3A0DC0B4" w:rsidRDefault="00647B1E" w14:paraId="622062CE" w14:textId="5B909863">
      <w:pPr>
        <w:pStyle w:val="ListParagraph"/>
        <w:rPr>
          <w:b w:val="1"/>
          <w:bCs w:val="1"/>
          <w:color w:val="538135" w:themeColor="accent6" w:themeTint="FF" w:themeShade="BF"/>
        </w:rPr>
      </w:pPr>
      <w:r w:rsidRPr="3A0DC0B4" w:rsidR="3A0DC0B4">
        <w:rPr>
          <w:b w:val="1"/>
          <w:bCs w:val="1"/>
          <w:color w:val="538135" w:themeColor="accent6" w:themeTint="FF" w:themeShade="BF"/>
        </w:rPr>
        <w:t>Services:</w:t>
      </w:r>
    </w:p>
    <w:p w:rsidR="00807254" w:rsidP="00807254" w:rsidRDefault="00807254" w14:paraId="069BE5F3" w14:textId="4032C592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15"/>
      </w:tblGrid>
      <w:tr w:rsidR="00807254" w:rsidTr="00497CC6" w14:paraId="7C1A86E6" w14:textId="77777777">
        <w:trPr>
          <w:trHeight w:val="213"/>
          <w:jc w:val="center"/>
        </w:trPr>
        <w:tc>
          <w:tcPr>
            <w:tcW w:w="4115" w:type="dxa"/>
            <w:vAlign w:val="center"/>
          </w:tcPr>
          <w:p w:rsidRPr="00807254" w:rsidR="00807254" w:rsidP="00497CC6" w:rsidRDefault="00807254" w14:paraId="5056070F" w14:textId="5E5D5C1D">
            <w:pPr>
              <w:rPr>
                <w:b/>
                <w:bCs/>
                <w:sz w:val="22"/>
                <w:szCs w:val="22"/>
              </w:rPr>
            </w:pPr>
            <w:r w:rsidRPr="00807254">
              <w:rPr>
                <w:b/>
                <w:bCs/>
                <w:sz w:val="22"/>
                <w:szCs w:val="22"/>
              </w:rPr>
              <w:t>Current</w:t>
            </w:r>
          </w:p>
        </w:tc>
        <w:tc>
          <w:tcPr>
            <w:tcW w:w="4115" w:type="dxa"/>
            <w:vAlign w:val="center"/>
          </w:tcPr>
          <w:p w:rsidRPr="00807254" w:rsidR="00807254" w:rsidP="00497CC6" w:rsidRDefault="00807254" w14:paraId="0F599E4C" w14:textId="17A53B3E">
            <w:pPr>
              <w:rPr>
                <w:b/>
                <w:bCs/>
                <w:sz w:val="22"/>
                <w:szCs w:val="22"/>
              </w:rPr>
            </w:pPr>
            <w:r w:rsidRPr="00807254">
              <w:rPr>
                <w:b/>
                <w:bCs/>
                <w:sz w:val="22"/>
                <w:szCs w:val="22"/>
              </w:rPr>
              <w:t xml:space="preserve">Future </w:t>
            </w:r>
          </w:p>
        </w:tc>
      </w:tr>
      <w:tr w:rsidR="00807254" w:rsidTr="00497CC6" w14:paraId="459CC776" w14:textId="77777777">
        <w:trPr>
          <w:trHeight w:val="213"/>
          <w:jc w:val="center"/>
        </w:trPr>
        <w:tc>
          <w:tcPr>
            <w:tcW w:w="4115" w:type="dxa"/>
            <w:vAlign w:val="center"/>
          </w:tcPr>
          <w:p w:rsidR="00807254" w:rsidP="00497CC6" w:rsidRDefault="00807254" w14:paraId="20B615B9" w14:textId="11CA8429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Grooming services</w:t>
            </w:r>
          </w:p>
        </w:tc>
        <w:tc>
          <w:tcPr>
            <w:tcW w:w="4115" w:type="dxa"/>
            <w:vAlign w:val="center"/>
          </w:tcPr>
          <w:p w:rsidR="00807254" w:rsidP="00497CC6" w:rsidRDefault="00807254" w14:paraId="046C30E7" w14:textId="61AF3697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Hotel</w:t>
            </w:r>
          </w:p>
        </w:tc>
      </w:tr>
      <w:tr w:rsidR="00807254" w:rsidTr="00497CC6" w14:paraId="56B84AFF" w14:textId="77777777">
        <w:trPr>
          <w:trHeight w:val="224"/>
          <w:jc w:val="center"/>
        </w:trPr>
        <w:tc>
          <w:tcPr>
            <w:tcW w:w="4115" w:type="dxa"/>
            <w:vAlign w:val="center"/>
          </w:tcPr>
          <w:p w:rsidR="00807254" w:rsidP="00497CC6" w:rsidRDefault="00807254" w14:paraId="2A9CE6E4" w14:textId="213CDAC2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Consulting services</w:t>
            </w:r>
          </w:p>
        </w:tc>
        <w:tc>
          <w:tcPr>
            <w:tcW w:w="4115" w:type="dxa"/>
            <w:vAlign w:val="center"/>
          </w:tcPr>
          <w:p w:rsidR="00807254" w:rsidP="00497CC6" w:rsidRDefault="00807254" w14:paraId="60527751" w14:textId="19CE194C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Daycare</w:t>
            </w:r>
          </w:p>
        </w:tc>
      </w:tr>
      <w:tr w:rsidR="00807254" w:rsidTr="00497CC6" w14:paraId="3C4DC7B2" w14:textId="77777777">
        <w:trPr>
          <w:trHeight w:val="213"/>
          <w:jc w:val="center"/>
        </w:trPr>
        <w:tc>
          <w:tcPr>
            <w:tcW w:w="4115" w:type="dxa"/>
            <w:vAlign w:val="center"/>
          </w:tcPr>
          <w:p w:rsidR="00807254" w:rsidP="00497CC6" w:rsidRDefault="00807254" w14:paraId="7721FA0A" w14:textId="36A1115B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Engraving</w:t>
            </w:r>
          </w:p>
        </w:tc>
        <w:tc>
          <w:tcPr>
            <w:tcW w:w="4115" w:type="dxa"/>
            <w:vAlign w:val="center"/>
          </w:tcPr>
          <w:p w:rsidR="00807254" w:rsidP="00497CC6" w:rsidRDefault="00807254" w14:paraId="6D8256EE" w14:textId="279748B3">
            <w:pPr>
              <w:rPr>
                <w:sz w:val="22"/>
                <w:szCs w:val="22"/>
              </w:rPr>
            </w:pPr>
            <w:r w:rsidRPr="00807254">
              <w:rPr>
                <w:sz w:val="22"/>
                <w:szCs w:val="22"/>
              </w:rPr>
              <w:t>Vet. (check-ups, vaccines, etc.)</w:t>
            </w:r>
          </w:p>
        </w:tc>
      </w:tr>
      <w:tr w:rsidR="00807254" w:rsidTr="00497CC6" w14:paraId="60B22798" w14:textId="77777777">
        <w:trPr>
          <w:trHeight w:val="213"/>
          <w:jc w:val="center"/>
        </w:trPr>
        <w:tc>
          <w:tcPr>
            <w:tcW w:w="4115" w:type="dxa"/>
            <w:vAlign w:val="center"/>
          </w:tcPr>
          <w:p w:rsidR="00FE7666" w:rsidP="00497CC6" w:rsidRDefault="00807254" w14:paraId="66AD528A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Subscription Options (monthly, annual)</w:t>
            </w:r>
            <w:r w:rsidR="00497CC6">
              <w:rPr>
                <w:sz w:val="22"/>
                <w:szCs w:val="22"/>
              </w:rPr>
              <w:t>:</w:t>
            </w:r>
          </w:p>
          <w:p w:rsidR="00497CC6" w:rsidP="00497CC6" w:rsidRDefault="00497CC6" w14:paraId="0EF2CC69" w14:textId="0F26E3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Products </w:t>
            </w:r>
          </w:p>
        </w:tc>
        <w:tc>
          <w:tcPr>
            <w:tcW w:w="4115" w:type="dxa"/>
            <w:vAlign w:val="center"/>
          </w:tcPr>
          <w:p w:rsidR="00807254" w:rsidP="00497CC6" w:rsidRDefault="006C0262" w14:paraId="13989C55" w14:textId="3E8AB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</w:t>
            </w:r>
          </w:p>
        </w:tc>
      </w:tr>
      <w:tr w:rsidR="00497CC6" w:rsidTr="00497CC6" w14:paraId="02F869A1" w14:textId="77777777">
        <w:trPr>
          <w:trHeight w:val="213"/>
          <w:jc w:val="center"/>
        </w:trPr>
        <w:tc>
          <w:tcPr>
            <w:tcW w:w="4115" w:type="dxa"/>
            <w:vAlign w:val="center"/>
          </w:tcPr>
          <w:p w:rsidR="00497CC6" w:rsidP="00497CC6" w:rsidRDefault="00497CC6" w14:paraId="5BED56CD" w14:textId="59B829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Membership: Like a loyalty program</w:t>
            </w:r>
          </w:p>
          <w:p w:rsidR="00497CC6" w:rsidP="00497CC6" w:rsidRDefault="00497CC6" w14:paraId="129E61BE" w14:textId="2A4F8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Services (grooming, etc.), discounts, priority, new products samples</w:t>
            </w:r>
            <w:r w:rsidR="006C0262">
              <w:rPr>
                <w:sz w:val="22"/>
                <w:szCs w:val="22"/>
              </w:rPr>
              <w:t>, early access.</w:t>
            </w:r>
          </w:p>
        </w:tc>
        <w:tc>
          <w:tcPr>
            <w:tcW w:w="4115" w:type="dxa"/>
            <w:vAlign w:val="center"/>
          </w:tcPr>
          <w:p w:rsidR="00497CC6" w:rsidP="00497CC6" w:rsidRDefault="00497CC6" w14:paraId="61187975" w14:textId="77777777">
            <w:pPr>
              <w:rPr>
                <w:sz w:val="22"/>
                <w:szCs w:val="22"/>
              </w:rPr>
            </w:pPr>
          </w:p>
        </w:tc>
      </w:tr>
    </w:tbl>
    <w:p w:rsidRPr="00807254" w:rsidR="00807254" w:rsidP="00807254" w:rsidRDefault="00807254" w14:paraId="76D23A6B" w14:textId="77777777">
      <w:pPr>
        <w:rPr>
          <w:sz w:val="22"/>
          <w:szCs w:val="22"/>
        </w:rPr>
      </w:pPr>
    </w:p>
    <w:p w:rsidRPr="00647B1E" w:rsidR="00647B1E" w:rsidP="00005EBF" w:rsidRDefault="00647B1E" w14:paraId="14CF1300" w14:textId="50A72135">
      <w:pPr>
        <w:pStyle w:val="ListParagraph"/>
        <w:rPr>
          <w:b/>
          <w:bCs/>
        </w:rPr>
      </w:pPr>
      <w:r w:rsidRPr="00647B1E">
        <w:rPr>
          <w:b/>
          <w:bCs/>
        </w:rPr>
        <w:t>Products:</w:t>
      </w:r>
    </w:p>
    <w:p w:rsidR="00647B1E" w:rsidP="00005EBF" w:rsidRDefault="00647B1E" w14:paraId="2BB1D62B" w14:textId="52911B26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 w:rsidRPr="00647B1E">
        <w:rPr>
          <w:sz w:val="22"/>
          <w:szCs w:val="22"/>
        </w:rPr>
        <w:t xml:space="preserve">Food (wet food, dry food, seeds, </w:t>
      </w:r>
      <w:r>
        <w:rPr>
          <w:sz w:val="22"/>
          <w:szCs w:val="22"/>
        </w:rPr>
        <w:t>organic options</w:t>
      </w:r>
      <w:r w:rsidR="00005EBF">
        <w:rPr>
          <w:sz w:val="22"/>
          <w:szCs w:val="22"/>
        </w:rPr>
        <w:t xml:space="preserve">, treats (cookies, biscuits), </w:t>
      </w:r>
    </w:p>
    <w:p w:rsidR="00A66A24" w:rsidP="00005EBF" w:rsidRDefault="00A66A24" w14:paraId="7C615F89" w14:textId="409C8FE6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Supplements </w:t>
      </w:r>
    </w:p>
    <w:p w:rsidR="00A66A24" w:rsidP="00005EBF" w:rsidRDefault="00A66A24" w14:paraId="51494FEF" w14:textId="3158EEBC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Grooming products (shampoos, nail clippers, brushes)</w:t>
      </w:r>
    </w:p>
    <w:p w:rsidR="00647B1E" w:rsidP="00005EBF" w:rsidRDefault="00647B1E" w14:paraId="23F15DE2" w14:textId="083FD371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Toys</w:t>
      </w:r>
    </w:p>
    <w:p w:rsidR="00647B1E" w:rsidP="00005EBF" w:rsidRDefault="00647B1E" w14:paraId="5AC48C26" w14:textId="5C7DE05C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Cages</w:t>
      </w:r>
    </w:p>
    <w:p w:rsidR="00647B1E" w:rsidP="00005EBF" w:rsidRDefault="00647B1E" w14:paraId="0F6A9051" w14:textId="2274FEEA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Beds</w:t>
      </w:r>
    </w:p>
    <w:p w:rsidR="00647B1E" w:rsidP="00005EBF" w:rsidRDefault="00647B1E" w14:paraId="1F264FFB" w14:textId="6D9ACE07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>Transportations (carriers)</w:t>
      </w:r>
    </w:p>
    <w:p w:rsidRPr="00647B1E" w:rsidR="002572A3" w:rsidP="00005EBF" w:rsidRDefault="002572A3" w14:paraId="66DECEAA" w14:textId="6C49C7B5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Accessories (Collars, tags, </w:t>
      </w:r>
    </w:p>
    <w:p w:rsidR="009F62A7" w:rsidP="3A0DC0B4" w:rsidRDefault="009F62A7" w14:paraId="7538EA8A" w14:textId="789BFDE9">
      <w:pPr>
        <w:pStyle w:val="ListParagraph"/>
        <w:numPr>
          <w:ilvl w:val="0"/>
          <w:numId w:val="5"/>
        </w:numPr>
        <w:ind w:left="72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sz w:val="28"/>
          <w:szCs w:val="28"/>
        </w:rPr>
        <w:t>Y</w:t>
      </w: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ears of operation</w:t>
      </w: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 xml:space="preserve"> [ could be 0 years if you are raising many to startup the company]</w:t>
      </w:r>
    </w:p>
    <w:p w:rsidRPr="00C55970" w:rsidR="00C55970" w:rsidP="00005EBF" w:rsidRDefault="00C55970" w14:paraId="1368DA25" w14:textId="53540335">
      <w:pPr>
        <w:pStyle w:val="ListParagraph"/>
        <w:rPr>
          <w:sz w:val="22"/>
          <w:szCs w:val="22"/>
        </w:rPr>
      </w:pPr>
      <w:r w:rsidRPr="00C55970">
        <w:rPr>
          <w:sz w:val="22"/>
          <w:szCs w:val="22"/>
        </w:rPr>
        <w:t>1 year</w:t>
      </w:r>
    </w:p>
    <w:p w:rsidRPr="003C4925" w:rsidR="009F62A7" w:rsidP="3A0DC0B4" w:rsidRDefault="009F62A7" w14:paraId="5A79704C" w14:textId="559855C4">
      <w:pPr>
        <w:pStyle w:val="ListParagraph"/>
        <w:numPr>
          <w:ilvl w:val="0"/>
          <w:numId w:val="4"/>
        </w:numPr>
        <w:ind w:left="36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Market share and list of competition</w:t>
      </w:r>
    </w:p>
    <w:p w:rsidR="541B1893" w:rsidP="3A0DC0B4" w:rsidRDefault="541B1893" w14:paraId="3E8D7CF7" w14:textId="289620B3">
      <w:pPr>
        <w:pStyle w:val="ListParagraph"/>
        <w:numPr>
          <w:ilvl w:val="0"/>
          <w:numId w:val="6"/>
        </w:numPr>
        <w:ind w:left="72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 xml:space="preserve">Pie Chart </w:t>
      </w:r>
    </w:p>
    <w:p w:rsidR="52754C9C" w:rsidP="3A0DC0B4" w:rsidRDefault="52754C9C" w14:paraId="7B6F4F87" w14:textId="0A7AB8C8">
      <w:pPr>
        <w:pStyle w:val="Normal"/>
        <w:ind w:left="0"/>
        <w:pPrChange w:author="sara aldubaie" w:date="2021-04-03T20:03:52.418Z">
          <w:pPr>
            <w:pStyle w:val="ListParagraph"/>
            <w:numPr>
              <w:ilvl w:val="0"/>
              <w:numId w:val="6"/>
            </w:numPr>
            <w:ind w:left="720"/>
          </w:pPr>
        </w:pPrChange>
      </w:pPr>
      <w:r>
        <w:drawing>
          <wp:inline wp14:editId="2D01AE39" wp14:anchorId="3BA01C77">
            <wp:extent cx="4572000" cy="2752725"/>
            <wp:effectExtent l="0" t="0" r="0" b="0"/>
            <wp:docPr id="173297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ef71d4d6e4f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54C9C" w:rsidP="3A0DC0B4" w:rsidRDefault="52754C9C" w14:paraId="4B3A3855" w14:textId="0180F477">
      <w:pPr>
        <w:pStyle w:val="Normal"/>
        <w:ind w:left="0"/>
        <w:rPr>
          <w:b w:val="1"/>
          <w:bCs w:val="1"/>
          <w:sz w:val="28"/>
          <w:szCs w:val="28"/>
        </w:rPr>
        <w:pPrChange w:author="sara aldubaie" w:date="2021-04-03T20:03:50.014Z">
          <w:pPr>
            <w:pStyle w:val="ListParagraph"/>
            <w:numPr>
              <w:ilvl w:val="0"/>
              <w:numId w:val="6"/>
            </w:numPr>
            <w:ind w:left="720"/>
          </w:pPr>
        </w:pPrChange>
      </w:pPr>
    </w:p>
    <w:p w:rsidRPr="003C4925" w:rsidR="009F62A7" w:rsidP="3A0DC0B4" w:rsidRDefault="009F62A7" w14:paraId="052893C1" w14:textId="0EE767B5">
      <w:pPr>
        <w:pStyle w:val="ListParagraph"/>
        <w:numPr>
          <w:ilvl w:val="0"/>
          <w:numId w:val="6"/>
        </w:numPr>
        <w:ind w:left="720"/>
        <w:rPr>
          <w:ins w:author="sara aldubaie" w:date="2021-04-03T20:03:59Z" w:id="1239376869"/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Line chart [ increase/ decrease in market share]</w:t>
      </w:r>
    </w:p>
    <w:p w:rsidR="52754C9C" w:rsidP="52754C9C" w:rsidRDefault="52754C9C" w14:paraId="3DD7D1D6" w14:textId="394C31E6">
      <w:pPr>
        <w:pStyle w:val="ListParagraph"/>
        <w:numPr>
          <w:ilvl w:val="0"/>
          <w:numId w:val="6"/>
        </w:numPr>
        <w:ind w:left="720"/>
        <w:rPr>
          <w:ins w:author="sara aldubaie" w:date="2021-04-03T20:04:16.121Z" w:id="44469997"/>
          <w:b w:val="1"/>
          <w:bCs w:val="1"/>
          <w:sz w:val="28"/>
          <w:szCs w:val="28"/>
        </w:rPr>
      </w:pPr>
      <w:ins w:author="sara aldubaie" w:date="2021-04-03T20:04:16.12Z" w:id="139319577">
        <w:r>
          <w:drawing>
            <wp:inline wp14:editId="0ECFE396" wp14:anchorId="3A2EB67C">
              <wp:extent cx="4572000" cy="2752725"/>
              <wp:effectExtent l="0" t="0" r="0" b="0"/>
              <wp:docPr id="1122772714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b1c7b64a513f4793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572000" cy="2752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52754C9C" w:rsidP="52754C9C" w:rsidRDefault="52754C9C" w14:paraId="330BE979" w14:textId="4D1EDAAD">
      <w:pPr>
        <w:pStyle w:val="ListParagraph"/>
        <w:numPr>
          <w:ilvl w:val="0"/>
          <w:numId w:val="6"/>
        </w:numPr>
        <w:ind w:left="720"/>
        <w:rPr>
          <w:b w:val="1"/>
          <w:bCs w:val="1"/>
          <w:sz w:val="28"/>
          <w:szCs w:val="28"/>
        </w:rPr>
      </w:pPr>
    </w:p>
    <w:p w:rsidRPr="003C4925" w:rsidR="009F62A7" w:rsidP="3A0DC0B4" w:rsidRDefault="009F62A7" w14:paraId="5E8240ED" w14:textId="161A7C0F">
      <w:pPr>
        <w:pStyle w:val="ListParagraph"/>
        <w:numPr>
          <w:ilvl w:val="0"/>
          <w:numId w:val="4"/>
        </w:numPr>
        <w:ind w:left="360"/>
        <w:rPr>
          <w:b w:val="1"/>
          <w:bCs w:val="1"/>
          <w:color w:val="538135" w:themeColor="accent6" w:themeTint="FF" w:themeShade="BF"/>
          <w:sz w:val="28"/>
          <w:szCs w:val="28"/>
        </w:rPr>
      </w:pPr>
      <w:r w:rsidRPr="3A0DC0B4" w:rsidR="3A0DC0B4">
        <w:rPr>
          <w:b w:val="1"/>
          <w:bCs w:val="1"/>
          <w:color w:val="538135" w:themeColor="accent6" w:themeTint="FF" w:themeShade="BF"/>
          <w:sz w:val="28"/>
          <w:szCs w:val="28"/>
        </w:rPr>
        <w:t>Reason for raising additional funds</w:t>
      </w:r>
    </w:p>
    <w:p w:rsidRPr="003C4925" w:rsidR="009F62A7" w:rsidP="3A0DC0B4" w:rsidRDefault="009F62A7" w14:paraId="1116054C" w14:textId="3C13620E" w14:noSpellErr="1">
      <w:pPr>
        <w:pStyle w:val="ListParagraph"/>
        <w:numPr>
          <w:ilvl w:val="0"/>
          <w:numId w:val="7"/>
        </w:numPr>
        <w:ind w:left="720"/>
        <w:rPr>
          <w:ins w:author="sara aldubaie" w:date="2021-04-02T21:57:55Z" w:id="976398986"/>
          <w:b w:val="1"/>
          <w:bCs w:val="1"/>
          <w:color w:val="70AD47" w:themeColor="accent6" w:themeTint="FF" w:themeShade="FF"/>
          <w:sz w:val="28"/>
          <w:szCs w:val="28"/>
        </w:rPr>
      </w:pPr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>Why? [list future projects]</w:t>
      </w:r>
    </w:p>
    <w:p w:rsidR="541B1893" w:rsidP="3A0DC0B4" w:rsidRDefault="541B1893" w14:paraId="6F6D81F6" w14:textId="01D43D60">
      <w:pPr>
        <w:pStyle w:val="Normal"/>
        <w:ind w:left="0"/>
        <w:rPr>
          <w:b w:val="1"/>
          <w:bCs w:val="1"/>
          <w:color w:val="70AD47" w:themeColor="accent6" w:themeTint="FF" w:themeShade="FF"/>
          <w:sz w:val="28"/>
          <w:szCs w:val="28"/>
        </w:rPr>
        <w:pPrChange w:author="sara aldubaie" w:date="2021-04-02T21:59:58Z">
          <w:pPr>
            <w:pStyle w:val="ListParagraph"/>
            <w:numPr>
              <w:ilvl w:val="0"/>
              <w:numId w:val="7"/>
            </w:numPr>
            <w:ind w:left="720"/>
          </w:pPr>
        </w:pPrChange>
      </w:pPr>
      <w:ins w:author="sara aldubaie" w:date="2021-04-02T21:58:45Z" w:id="201315005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>To expand and own our first store</w:t>
        </w:r>
      </w:ins>
      <w:ins w:author="sara aldubaie" w:date="2021-04-02T22:00:40Z" w:id="250929942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, </w:t>
        </w:r>
      </w:ins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>increase</w:t>
      </w:r>
      <w:ins w:author="sara aldubaie" w:date="2021-04-02T22:00:40Z" w:id="218606081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 the number of services (day care</w:t>
        </w:r>
      </w:ins>
      <w:ins w:author="sara aldubaie" w:date="2021-04-02T22:01:03Z" w:id="2010493077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, hotel, training, and </w:t>
        </w:r>
      </w:ins>
      <w:ins w:author="sara aldubaie" w:date="2021-04-02T22:02:16Z" w:id="301684910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veterinary) </w:t>
        </w:r>
      </w:ins>
      <w:ins w:author="sara aldubaie" w:date="2021-04-02T22:01:03Z" w:id="428591144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 </w:t>
        </w:r>
      </w:ins>
      <w:ins w:author="sara aldubaie" w:date="2021-04-02T21:58:45Z" w:id="300463906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 </w:t>
        </w:r>
      </w:ins>
    </w:p>
    <w:p w:rsidRPr="003C4925" w:rsidR="009F62A7" w:rsidP="3A0DC0B4" w:rsidRDefault="009F62A7" w14:paraId="47AC2A4B" w14:textId="0B3CFBE0">
      <w:pPr>
        <w:pStyle w:val="ListParagraph"/>
        <w:numPr>
          <w:ilvl w:val="0"/>
          <w:numId w:val="7"/>
        </w:numPr>
        <w:ind w:left="720"/>
        <w:rPr>
          <w:ins w:author="sara aldubaie" w:date="2021-04-02T22:02:39Z" w:id="1793498320"/>
          <w:b w:val="1"/>
          <w:bCs w:val="1"/>
          <w:color w:val="70AD47" w:themeColor="accent6" w:themeTint="FF" w:themeShade="FF"/>
          <w:sz w:val="28"/>
          <w:szCs w:val="28"/>
        </w:rPr>
      </w:pPr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 xml:space="preserve">How much? [amount of money you need to raise now </w:t>
      </w:r>
      <w:proofErr w:type="gramStart"/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>and in the future</w:t>
      </w:r>
      <w:proofErr w:type="gramEnd"/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>]</w:t>
      </w:r>
    </w:p>
    <w:p w:rsidR="1CD549A9" w:rsidP="3A0DC0B4" w:rsidRDefault="1CD549A9" w14:paraId="5C2FB75A" w14:textId="473716DB">
      <w:pPr>
        <w:pStyle w:val="Normal"/>
        <w:ind w:left="0"/>
        <w:rPr>
          <w:b w:val="1"/>
          <w:bCs w:val="1"/>
          <w:color w:val="70AD47" w:themeColor="accent6" w:themeTint="FF" w:themeShade="FF"/>
          <w:sz w:val="28"/>
          <w:szCs w:val="28"/>
        </w:rPr>
        <w:pPrChange w:author="sara aldubaie" w:date="2021-04-02T22:02:40Z">
          <w:pPr>
            <w:numPr>
              <w:ilvl w:val="0"/>
              <w:numId w:val="7"/>
            </w:numPr>
            <w:ind w:left="720"/>
          </w:pPr>
        </w:pPrChange>
      </w:pPr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 xml:space="preserve">We need a loan </w:t>
      </w:r>
      <w:ins w:author="sara aldubaie" w:date="2021-04-02T22:02:46Z" w:id="2127857226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>2</w:t>
        </w:r>
      </w:ins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>87</w:t>
      </w:r>
      <w:ins w:author="sara aldubaie" w:date="2021-04-02T22:02:46Z" w:id="1107265185">
        <w:r w:rsidRPr="3A0DC0B4" w:rsidR="3A0DC0B4">
          <w:rPr>
            <w:b w:val="1"/>
            <w:bCs w:val="1"/>
            <w:color w:val="70AD47" w:themeColor="accent6" w:themeTint="FF" w:themeShade="FF"/>
            <w:sz w:val="28"/>
            <w:szCs w:val="28"/>
          </w:rPr>
          <w:t xml:space="preserve"> k</w:t>
        </w:r>
      </w:ins>
      <w:r w:rsidRPr="3A0DC0B4" w:rsidR="3A0DC0B4">
        <w:rPr>
          <w:b w:val="1"/>
          <w:bCs w:val="1"/>
          <w:color w:val="70AD47" w:themeColor="accent6" w:themeTint="FF" w:themeShade="FF"/>
          <w:sz w:val="28"/>
          <w:szCs w:val="28"/>
        </w:rPr>
        <w:t xml:space="preserve"> to be able to expand </w:t>
      </w:r>
    </w:p>
    <w:p w:rsidR="1CD549A9" w:rsidP="3A0DC0B4" w:rsidRDefault="1CD549A9" w14:paraId="677EBF23" w14:textId="52906A8F">
      <w:pPr>
        <w:ind w:left="720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3A0DC0B4" w:rsidR="3A0DC0B4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For this we need to estimate and state in detail the cost of prepping and running the future plans.</w:t>
      </w:r>
    </w:p>
    <w:p w:rsidR="3A0DC0B4" w:rsidP="3A0DC0B4" w:rsidRDefault="3A0DC0B4" w14:paraId="56997FA0" w14:textId="46C01A7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</w:pPr>
      <w:r w:rsidRPr="3A0DC0B4" w:rsidR="3A0DC0B4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  <w:t>Sara Note: give them a solid explanation in your presentation List additional/new income generated</w:t>
      </w:r>
    </w:p>
    <w:p w:rsidR="3A0DC0B4" w:rsidP="3A0DC0B4" w:rsidRDefault="3A0DC0B4" w14:paraId="0EA5E14F" w14:textId="123072E6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D549A9" w:rsidP="1CD549A9" w:rsidRDefault="1CD549A9" w14:paraId="3DC96621" w14:textId="52231F2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3C4925" w:rsidR="009F62A7" w:rsidP="00005EBF" w:rsidRDefault="009F62A7" w14:paraId="0FD6C28F" w14:textId="717341A4">
      <w:pPr>
        <w:pStyle w:val="ListParagraph"/>
        <w:numPr>
          <w:ilvl w:val="0"/>
          <w:numId w:val="7"/>
        </w:numPr>
        <w:ind w:left="72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Plans for payment? [when and how you plan to pay back the money to the investors]</w:t>
      </w:r>
    </w:p>
    <w:p w:rsidRPr="003C4925" w:rsidR="009F62A7" w:rsidP="1CD549A9" w:rsidRDefault="009F62A7" w14:paraId="209BC025" w14:textId="0A50A527">
      <w:pPr>
        <w:pStyle w:val="ListParagraph"/>
        <w:rPr>
          <w:b w:val="1"/>
          <w:bCs w:val="1"/>
          <w:sz w:val="28"/>
          <w:szCs w:val="28"/>
        </w:rPr>
      </w:pPr>
      <w:r w:rsidRPr="1CD549A9" w:rsidR="1CD549A9">
        <w:rPr>
          <w:b w:val="1"/>
          <w:bCs w:val="1"/>
          <w:sz w:val="28"/>
          <w:szCs w:val="28"/>
        </w:rPr>
        <w:t>List additional/new income generated</w:t>
      </w:r>
    </w:p>
    <w:p w:rsidRPr="003C4925" w:rsidR="009F62A7" w:rsidP="1CD549A9" w:rsidRDefault="009F62A7" w14:paraId="0BF0B73E" w14:textId="1A6F681F">
      <w:pPr>
        <w:ind w:left="720"/>
      </w:pPr>
      <w:r w:rsidRPr="1CD549A9" w:rsidR="1CD549A9">
        <w:rPr>
          <w:rFonts w:ascii="Calibri" w:hAnsi="Calibri" w:eastAsia="Calibri" w:cs="Calibri"/>
          <w:noProof w:val="0"/>
          <w:sz w:val="22"/>
          <w:szCs w:val="22"/>
          <w:lang w:val="en-US"/>
        </w:rPr>
        <w:t>How much are we planning to get from the hotel?</w:t>
      </w:r>
    </w:p>
    <w:p w:rsidRPr="003C4925" w:rsidR="009F62A7" w:rsidP="1CD549A9" w:rsidRDefault="009F62A7" w14:paraId="36001C95" w14:textId="34EE4DBC">
      <w:pPr>
        <w:ind w:left="720"/>
      </w:pPr>
      <w:r w:rsidRPr="1CD549A9" w:rsidR="1CD549A9">
        <w:rPr>
          <w:rFonts w:ascii="Calibri" w:hAnsi="Calibri" w:eastAsia="Calibri" w:cs="Calibri"/>
          <w:noProof w:val="0"/>
          <w:sz w:val="22"/>
          <w:szCs w:val="22"/>
          <w:lang w:val="en-US"/>
        </w:rPr>
        <w:t>How much are planning to get from the vet.?</w:t>
      </w:r>
    </w:p>
    <w:p w:rsidRPr="003C4925" w:rsidR="009F62A7" w:rsidP="1CD549A9" w:rsidRDefault="009F62A7" w14:paraId="778A7795" w14:textId="507140B1">
      <w:pPr>
        <w:ind w:left="720"/>
      </w:pPr>
      <w:r w:rsidRPr="1CD549A9" w:rsidR="1CD549A9">
        <w:rPr>
          <w:rFonts w:ascii="Calibri" w:hAnsi="Calibri" w:eastAsia="Calibri" w:cs="Calibri"/>
          <w:noProof w:val="0"/>
          <w:sz w:val="22"/>
          <w:szCs w:val="22"/>
          <w:lang w:val="en-US"/>
        </w:rPr>
        <w:t>How much are we planning to make from training?</w:t>
      </w:r>
    </w:p>
    <w:p w:rsidRPr="003C4925" w:rsidR="009F62A7" w:rsidP="1CD549A9" w:rsidRDefault="009F62A7" w14:paraId="3679F1C1" w14:textId="01A03AD3">
      <w:pPr>
        <w:ind w:left="720"/>
      </w:pPr>
      <w:r w:rsidRPr="1CD549A9" w:rsidR="1CD549A9">
        <w:rPr>
          <w:rFonts w:ascii="Calibri" w:hAnsi="Calibri" w:eastAsia="Calibri" w:cs="Calibri"/>
          <w:noProof w:val="0"/>
          <w:sz w:val="22"/>
          <w:szCs w:val="22"/>
          <w:lang w:val="en-US"/>
        </w:rPr>
        <w:t>How much are we planning to make from daycare?</w:t>
      </w:r>
    </w:p>
    <w:p w:rsidRPr="003C4925" w:rsidR="009F62A7" w:rsidP="00005EBF" w:rsidRDefault="009F62A7" w14:paraId="6DAA3712" w14:textId="6BDB2F2A">
      <w:pPr>
        <w:pStyle w:val="ListParagraph"/>
        <w:rPr>
          <w:b w:val="1"/>
          <w:bCs w:val="1"/>
          <w:sz w:val="28"/>
          <w:szCs w:val="28"/>
        </w:rPr>
      </w:pPr>
      <w:r w:rsidRPr="1CD549A9" w:rsidR="1CD549A9">
        <w:rPr>
          <w:b w:val="1"/>
          <w:bCs w:val="1"/>
          <w:sz w:val="28"/>
          <w:szCs w:val="28"/>
        </w:rPr>
        <w:t xml:space="preserve"> </w:t>
      </w:r>
    </w:p>
    <w:p w:rsidRPr="003C4925" w:rsidR="009F62A7" w:rsidP="00C55970" w:rsidRDefault="009F62A7" w14:paraId="0210C69D" w14:textId="1CD2889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 xml:space="preserve">Assuming you will issue bonds </w:t>
      </w:r>
    </w:p>
    <w:p w:rsidRPr="003C4925" w:rsidR="009F62A7" w:rsidP="00005EBF" w:rsidRDefault="009F62A7" w14:paraId="42C598CB" w14:textId="7F88E12D">
      <w:pPr>
        <w:pStyle w:val="ListParagraph"/>
        <w:numPr>
          <w:ilvl w:val="0"/>
          <w:numId w:val="8"/>
        </w:numPr>
        <w:ind w:left="72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How much interest you plan to offer the investors?</w:t>
      </w:r>
    </w:p>
    <w:p w:rsidRPr="003C4925" w:rsidR="009F62A7" w:rsidP="00005EBF" w:rsidRDefault="009F62A7" w14:paraId="4133794D" w14:textId="4675674A">
      <w:pPr>
        <w:pStyle w:val="ListParagraph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Note:</w:t>
      </w:r>
    </w:p>
    <w:p w:rsidRPr="003C4925" w:rsidR="009F62A7" w:rsidP="00005EBF" w:rsidRDefault="009F62A7" w14:paraId="21084F70" w14:textId="51B36337">
      <w:pPr>
        <w:pStyle w:val="ListParagraph"/>
        <w:numPr>
          <w:ilvl w:val="0"/>
          <w:numId w:val="9"/>
        </w:numPr>
        <w:ind w:left="144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Assuming [on average] banks offer 5% interest on saving accounts [safe investment]</w:t>
      </w:r>
    </w:p>
    <w:p w:rsidRPr="003C4925" w:rsidR="009F62A7" w:rsidP="00005EBF" w:rsidRDefault="009F62A7" w14:paraId="69F20F6B" w14:textId="30E2B185">
      <w:pPr>
        <w:pStyle w:val="ListParagraph"/>
        <w:numPr>
          <w:ilvl w:val="0"/>
          <w:numId w:val="9"/>
        </w:numPr>
        <w:ind w:left="144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Assuming competition [on average] offer 15% interest on their bonds [risky investment]</w:t>
      </w:r>
    </w:p>
    <w:p w:rsidRPr="003C4925" w:rsidR="009F62A7" w:rsidP="00005EBF" w:rsidRDefault="009F62A7" w14:paraId="3AFDCD45" w14:textId="4DD4802B">
      <w:pPr>
        <w:pStyle w:val="ListParagraph"/>
        <w:numPr>
          <w:ilvl w:val="0"/>
          <w:numId w:val="8"/>
        </w:numPr>
        <w:ind w:left="720"/>
        <w:rPr>
          <w:b w:val="1"/>
          <w:bCs w:val="1"/>
          <w:sz w:val="28"/>
          <w:szCs w:val="28"/>
        </w:rPr>
      </w:pPr>
      <w:r w:rsidRPr="1CD549A9" w:rsidR="1CD549A9">
        <w:rPr>
          <w:b w:val="1"/>
          <w:bCs w:val="1"/>
          <w:sz w:val="28"/>
          <w:szCs w:val="28"/>
        </w:rPr>
        <w:t xml:space="preserve">Frequency of interest paid </w:t>
      </w:r>
      <w:r w:rsidRPr="1CD549A9" w:rsidR="1CD549A9">
        <w:rPr>
          <w:b w:val="1"/>
          <w:bCs w:val="1"/>
          <w:sz w:val="28"/>
          <w:szCs w:val="28"/>
        </w:rPr>
        <w:t>[this could be monthly, quarterly, annual depending on your cash flows]</w:t>
      </w:r>
    </w:p>
    <w:p w:rsidR="1CD549A9" w:rsidP="1CD549A9" w:rsidRDefault="1CD549A9" w14:paraId="7743E285" w14:textId="4BD8EC21">
      <w:pPr>
        <w:ind w:left="720"/>
      </w:pPr>
      <w:r w:rsidRPr="1CD549A9" w:rsidR="1CD549A9">
        <w:rPr>
          <w:rFonts w:ascii="Calibri" w:hAnsi="Calibri" w:eastAsia="Calibri" w:cs="Calibri"/>
          <w:noProof w:val="0"/>
          <w:sz w:val="22"/>
          <w:szCs w:val="22"/>
          <w:lang w:val="en-US"/>
        </w:rPr>
        <w:t>Monthly or quarterly. I think we need to do the Gold Seek Analysis here?</w:t>
      </w:r>
    </w:p>
    <w:p w:rsidR="1CD549A9" w:rsidP="1CD549A9" w:rsidRDefault="1CD549A9" w14:paraId="7211A749" w14:textId="40025DDA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3C4925" w:rsidR="003C4925" w:rsidP="00005EBF" w:rsidRDefault="003C4925" w14:paraId="4FC1A49D" w14:textId="47AD39A6">
      <w:pPr>
        <w:pStyle w:val="ListParagraph"/>
        <w:numPr>
          <w:ilvl w:val="0"/>
          <w:numId w:val="8"/>
        </w:numPr>
        <w:ind w:left="720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Bond Maturity day [ when will you pay the principal back to your investors]</w:t>
      </w:r>
    </w:p>
    <w:p w:rsidRPr="003C4925" w:rsidR="003C4925" w:rsidP="00005EBF" w:rsidRDefault="003C4925" w14:paraId="5B897031" w14:textId="2E0F8CB9">
      <w:pPr>
        <w:pStyle w:val="ListParagraph"/>
        <w:rPr>
          <w:b/>
          <w:bCs/>
          <w:sz w:val="28"/>
          <w:szCs w:val="28"/>
        </w:rPr>
      </w:pPr>
      <w:r w:rsidRPr="003C4925">
        <w:rPr>
          <w:b/>
          <w:bCs/>
          <w:sz w:val="28"/>
          <w:szCs w:val="28"/>
        </w:rPr>
        <w:t>This could be 2 years -5 years</w:t>
      </w:r>
    </w:p>
    <w:p w:rsidR="00703758" w:rsidP="009F62A7" w:rsidRDefault="00703758" w14:paraId="4A0BCC3F" w14:textId="1A4CFFDB"/>
    <w:sectPr w:rsidR="0070375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374C" w:rsidP="007C1EA4" w:rsidRDefault="0066374C" w14:paraId="44A47DCB" w14:textId="77777777">
      <w:r>
        <w:separator/>
      </w:r>
    </w:p>
  </w:endnote>
  <w:endnote w:type="continuationSeparator" w:id="0">
    <w:p w:rsidR="0066374C" w:rsidP="007C1EA4" w:rsidRDefault="0066374C" w14:paraId="7C8E98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374C" w:rsidP="007C1EA4" w:rsidRDefault="0066374C" w14:paraId="2FA89D0F" w14:textId="77777777">
      <w:r>
        <w:separator/>
      </w:r>
    </w:p>
  </w:footnote>
  <w:footnote w:type="continuationSeparator" w:id="0">
    <w:p w:rsidR="0066374C" w:rsidP="007C1EA4" w:rsidRDefault="0066374C" w14:paraId="3714E8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C1EA4" w:rsidRDefault="007C1EA4" w14:paraId="0659BF9F" w14:textId="6CD74B6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585F7" wp14:editId="0AC0342B">
              <wp:simplePos x="0" y="0"/>
              <wp:positionH relativeFrom="column">
                <wp:posOffset>-597877</wp:posOffset>
              </wp:positionH>
              <wp:positionV relativeFrom="paragraph">
                <wp:posOffset>-219807</wp:posOffset>
              </wp:positionV>
              <wp:extent cx="7159431" cy="513184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431" cy="513184"/>
                        <a:chOff x="0" y="0"/>
                        <a:chExt cx="7159431" cy="513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02" b="29216"/>
                        <a:stretch/>
                      </pic:blipFill>
                      <pic:spPr bwMode="auto">
                        <a:xfrm>
                          <a:off x="0" y="0"/>
                          <a:ext cx="142748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24131" y="55984"/>
                          <a:ext cx="30353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" style="position:absolute;margin-left:-47.1pt;margin-top:-17.3pt;width:563.75pt;height:40.4pt;z-index:251659264" coordsize="71594,5131" o:spid="_x0000_s1026" w14:anchorId="01CD242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t5b/D13sJxK3M2Z6AAAA&#10;AElFTkSuQmCC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2" style="position:absolute;width:14274;height:51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">
                <v:imagedata croptop="20383f" cropbottom="19147f" o:title="" r:id="rId3"/>
              </v:shape>
              <v:shape id="Picture 1" style="position:absolute;left:41241;top:559;width:30353;height:457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">
                <v:imagedata o:title="" r:id="rId4"/>
              </v:shape>
            </v:group>
          </w:pict>
        </mc:Fallback>
      </mc:AlternateContent>
    </w:r>
  </w:p>
  <w:p w:rsidR="007C1EA4" w:rsidRDefault="007C1EA4" w14:paraId="2DE93E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4D56E81"/>
    <w:multiLevelType w:val="hybridMultilevel"/>
    <w:tmpl w:val="58E258C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A1928F1"/>
    <w:multiLevelType w:val="hybridMultilevel"/>
    <w:tmpl w:val="1DF82F9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B07189C"/>
    <w:multiLevelType w:val="hybridMultilevel"/>
    <w:tmpl w:val="97F071F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5445789"/>
    <w:multiLevelType w:val="hybridMultilevel"/>
    <w:tmpl w:val="C86E964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6DB5806"/>
    <w:multiLevelType w:val="hybridMultilevel"/>
    <w:tmpl w:val="572CC34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68D6240D"/>
    <w:multiLevelType w:val="hybridMultilevel"/>
    <w:tmpl w:val="95D6B90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6AD118B8"/>
    <w:multiLevelType w:val="hybridMultilevel"/>
    <w:tmpl w:val="B690228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05EBF"/>
    <w:rsid w:val="000456BA"/>
    <w:rsid w:val="00140B2D"/>
    <w:rsid w:val="00141A89"/>
    <w:rsid w:val="002572A3"/>
    <w:rsid w:val="00352401"/>
    <w:rsid w:val="003C4925"/>
    <w:rsid w:val="00497CC6"/>
    <w:rsid w:val="00547AF2"/>
    <w:rsid w:val="005600E7"/>
    <w:rsid w:val="00574264"/>
    <w:rsid w:val="00647B1E"/>
    <w:rsid w:val="0066374C"/>
    <w:rsid w:val="006C0262"/>
    <w:rsid w:val="00703758"/>
    <w:rsid w:val="007C1EA4"/>
    <w:rsid w:val="00807254"/>
    <w:rsid w:val="00865E49"/>
    <w:rsid w:val="009F62A7"/>
    <w:rsid w:val="00A2107B"/>
    <w:rsid w:val="00A57648"/>
    <w:rsid w:val="00A667EF"/>
    <w:rsid w:val="00A66A24"/>
    <w:rsid w:val="00B47AF3"/>
    <w:rsid w:val="00C0437E"/>
    <w:rsid w:val="00C55970"/>
    <w:rsid w:val="00DA13D4"/>
    <w:rsid w:val="00E84F02"/>
    <w:rsid w:val="00F42B8A"/>
    <w:rsid w:val="00F937C8"/>
    <w:rsid w:val="00FE7666"/>
    <w:rsid w:val="1CD549A9"/>
    <w:rsid w:val="3A0DC0B4"/>
    <w:rsid w:val="52754C9C"/>
    <w:rsid w:val="541B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7.png" Id="Re69ef71d4d6e4f9b" /><Relationship Type="http://schemas.openxmlformats.org/officeDocument/2006/relationships/image" Target="/media/image8.png" Id="Rb1c7b64a513f4793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Amro Handousa</dc:creator>
  <keywords/>
  <dc:description/>
  <lastModifiedBy>Wejdan Alahmadi</lastModifiedBy>
  <revision>6</revision>
  <dcterms:created xsi:type="dcterms:W3CDTF">2021-04-02T12:27:00.0000000Z</dcterms:created>
  <dcterms:modified xsi:type="dcterms:W3CDTF">2021-04-03T21:13:02.6963523Z</dcterms:modified>
</coreProperties>
</file>